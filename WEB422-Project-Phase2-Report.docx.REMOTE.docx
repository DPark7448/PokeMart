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6EBC1" w14:textId="33E19AC0" w:rsidR="00E60614" w:rsidRDefault="00AD05AD" w:rsidP="00E60614">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WEB422</w:t>
      </w:r>
      <w:r w:rsidR="00521B67">
        <w:rPr>
          <w:rFonts w:ascii="Arial Black" w:hAnsi="Arial Black" w:cstheme="majorBidi"/>
          <w:b/>
          <w:bCs/>
          <w:color w:val="000000"/>
        </w:rPr>
        <w:t xml:space="preserve"> Project-Phase </w:t>
      </w:r>
      <w:r w:rsidR="00E60614">
        <w:rPr>
          <w:rFonts w:ascii="Arial Black" w:hAnsi="Arial Black" w:cstheme="majorBidi"/>
          <w:b/>
          <w:bCs/>
          <w:color w:val="000000"/>
        </w:rPr>
        <w:t>2</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623471" w:rsidRPr="00BF7A81" w14:paraId="624A1A0E" w14:textId="77777777" w:rsidTr="007327DD">
        <w:tc>
          <w:tcPr>
            <w:tcW w:w="2052" w:type="dxa"/>
            <w:vMerge w:val="restart"/>
            <w:shd w:val="clear" w:color="auto" w:fill="C6D9F1" w:themeFill="text2" w:themeFillTint="33"/>
            <w:vAlign w:val="center"/>
          </w:tcPr>
          <w:p w14:paraId="6AA7B799" w14:textId="77777777" w:rsidR="00623471" w:rsidRPr="00BF7A81" w:rsidRDefault="00623471" w:rsidP="007327DD">
            <w:pPr>
              <w:spacing w:before="240"/>
            </w:pPr>
            <w:r>
              <w:t>Group Info</w:t>
            </w:r>
          </w:p>
        </w:tc>
        <w:tc>
          <w:tcPr>
            <w:tcW w:w="7758" w:type="dxa"/>
          </w:tcPr>
          <w:p w14:paraId="3F3B5574" w14:textId="32A1668D" w:rsidR="00623471" w:rsidRPr="00BF7A81" w:rsidRDefault="00623471" w:rsidP="007327DD">
            <w:pPr>
              <w:spacing w:before="240"/>
              <w:rPr>
                <w:b/>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 xml:space="preserve"> n</w:t>
            </w:r>
            <w:r>
              <w:rPr>
                <w:color w:val="548DD4" w:themeColor="text2" w:themeTint="99"/>
              </w:rPr>
              <w:t>o:</w:t>
            </w:r>
            <w:r w:rsidR="008D2D79">
              <w:rPr>
                <w:color w:val="548DD4" w:themeColor="text2" w:themeTint="99"/>
              </w:rPr>
              <w:t xml:space="preserve"> 11</w:t>
            </w:r>
          </w:p>
        </w:tc>
      </w:tr>
      <w:tr w:rsidR="00623471" w:rsidRPr="00BF7A81" w14:paraId="4E84AC98" w14:textId="77777777" w:rsidTr="007327DD">
        <w:tc>
          <w:tcPr>
            <w:tcW w:w="2052" w:type="dxa"/>
            <w:vMerge/>
            <w:shd w:val="clear" w:color="auto" w:fill="C6D9F1" w:themeFill="text2" w:themeFillTint="33"/>
            <w:vAlign w:val="center"/>
          </w:tcPr>
          <w:p w14:paraId="4FD67FE6" w14:textId="77777777" w:rsidR="00623471" w:rsidRDefault="00623471" w:rsidP="007327DD">
            <w:pPr>
              <w:spacing w:before="240"/>
            </w:pPr>
          </w:p>
        </w:tc>
        <w:tc>
          <w:tcPr>
            <w:tcW w:w="7758" w:type="dxa"/>
          </w:tcPr>
          <w:p w14:paraId="72F57B36" w14:textId="550C314B" w:rsidR="00623471" w:rsidRPr="00BF7A81" w:rsidRDefault="00623471" w:rsidP="007327DD">
            <w:pPr>
              <w:spacing w:before="240"/>
              <w:rPr>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 xml:space="preserve"> n</w:t>
            </w:r>
            <w:r>
              <w:rPr>
                <w:color w:val="548DD4" w:themeColor="text2" w:themeTint="99"/>
              </w:rPr>
              <w:t>ame:</w:t>
            </w:r>
            <w:r w:rsidR="008D2D79">
              <w:rPr>
                <w:color w:val="548DD4" w:themeColor="text2" w:themeTint="99"/>
              </w:rPr>
              <w:t xml:space="preserve"> 11</w:t>
            </w:r>
          </w:p>
        </w:tc>
      </w:tr>
      <w:tr w:rsidR="00623471" w:rsidRPr="00BF7A81" w14:paraId="3D1FF0A0" w14:textId="77777777" w:rsidTr="007327DD">
        <w:tc>
          <w:tcPr>
            <w:tcW w:w="2052" w:type="dxa"/>
            <w:vMerge/>
            <w:shd w:val="clear" w:color="auto" w:fill="C6D9F1" w:themeFill="text2" w:themeFillTint="33"/>
          </w:tcPr>
          <w:p w14:paraId="52DE254D" w14:textId="77777777" w:rsidR="00623471" w:rsidRDefault="00623471" w:rsidP="007327DD">
            <w:pPr>
              <w:spacing w:before="240"/>
            </w:pPr>
          </w:p>
        </w:tc>
        <w:tc>
          <w:tcPr>
            <w:tcW w:w="7758" w:type="dxa"/>
          </w:tcPr>
          <w:p w14:paraId="2F49CBE6" w14:textId="6AACEBA5" w:rsidR="00623471" w:rsidRPr="00BF7A81" w:rsidRDefault="00623471" w:rsidP="007327DD">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members name: </w:t>
            </w:r>
            <w:r w:rsidR="008D2D79" w:rsidRPr="008D2D79">
              <w:rPr>
                <w:color w:val="548DD4" w:themeColor="text2" w:themeTint="99"/>
              </w:rPr>
              <w:t>Daniel Park, Angela Chua, Amany Omar</w:t>
            </w:r>
          </w:p>
        </w:tc>
      </w:tr>
    </w:tbl>
    <w:p w14:paraId="39272A4F" w14:textId="77777777" w:rsidR="00E60614" w:rsidRDefault="00E60614" w:rsidP="00E60614">
      <w:pPr>
        <w:pStyle w:val="NormalWeb"/>
        <w:tabs>
          <w:tab w:val="left" w:pos="2865"/>
        </w:tabs>
        <w:spacing w:after="240"/>
        <w:rPr>
          <w:rFonts w:ascii="Arial Black" w:hAnsi="Arial Black" w:cstheme="majorBidi"/>
          <w:b/>
          <w:bCs/>
          <w:color w:val="000000"/>
        </w:rPr>
      </w:pPr>
    </w:p>
    <w:p w14:paraId="2E8EE042" w14:textId="77777777" w:rsidR="00E60614" w:rsidRDefault="00E60614" w:rsidP="00E60614">
      <w:pPr>
        <w:pStyle w:val="Heading1"/>
        <w:rPr>
          <w:color w:val="548DD4" w:themeColor="text2" w:themeTint="99"/>
        </w:rPr>
      </w:pPr>
      <w:r w:rsidRPr="00BF7A81">
        <w:rPr>
          <w:b/>
        </w:rPr>
        <w:t xml:space="preserve">Progress Made </w:t>
      </w:r>
      <w:r>
        <w:rPr>
          <w:b/>
        </w:rPr>
        <w:t xml:space="preserve">till this phase </w:t>
      </w:r>
      <w:r w:rsidRPr="00BF7A81">
        <w:rPr>
          <w:b/>
        </w:rPr>
        <w:t xml:space="preserve"> </w:t>
      </w:r>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r w:rsidRPr="00BF7A81">
        <w:rPr>
          <w:color w:val="548DD4" w:themeColor="text2" w:themeTint="99"/>
        </w:rPr>
        <w:t xml:space="preserve">Provide detailed information on the progress that you made </w:t>
      </w:r>
      <w:r>
        <w:rPr>
          <w:color w:val="548DD4" w:themeColor="text2" w:themeTint="99"/>
        </w:rPr>
        <w:t>so far in the project , add storyboards, output of web project)</w:t>
      </w:r>
    </w:p>
    <w:p w14:paraId="6FBE0B14" w14:textId="77777777" w:rsidR="00991C25" w:rsidRDefault="00991C25" w:rsidP="00991C25"/>
    <w:p w14:paraId="0CEAACB1" w14:textId="4B445ADF" w:rsidR="00991C25" w:rsidRDefault="00991C25" w:rsidP="00991C25">
      <w:r>
        <w:t>For this project Daniel implemented front end functionality for the PokeMart project, creating the NavBar, Searchbar, Pagination, Cardlist, and Card components as well as creating the home page, and cardlist.</w:t>
      </w:r>
    </w:p>
    <w:p w14:paraId="61E356DA" w14:textId="607AC114" w:rsidR="00991C25" w:rsidRDefault="00991C25" w:rsidP="00991C25">
      <w:r>
        <w:rPr>
          <w:noProof/>
        </w:rPr>
        <w:drawing>
          <wp:inline distT="0" distB="0" distL="0" distR="0" wp14:anchorId="604E0444" wp14:editId="122EDE26">
            <wp:extent cx="6675120" cy="3275965"/>
            <wp:effectExtent l="0" t="0" r="0" b="635"/>
            <wp:docPr id="950803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3126" name="Picture 1" descr="A screenshot of a computer&#10;&#10;AI-generated content may be incorrect."/>
                    <pic:cNvPicPr/>
                  </pic:nvPicPr>
                  <pic:blipFill>
                    <a:blip r:embed="rId7"/>
                    <a:stretch>
                      <a:fillRect/>
                    </a:stretch>
                  </pic:blipFill>
                  <pic:spPr>
                    <a:xfrm>
                      <a:off x="0" y="0"/>
                      <a:ext cx="6675120" cy="3275965"/>
                    </a:xfrm>
                    <a:prstGeom prst="rect">
                      <a:avLst/>
                    </a:prstGeom>
                  </pic:spPr>
                </pic:pic>
              </a:graphicData>
            </a:graphic>
          </wp:inline>
        </w:drawing>
      </w:r>
    </w:p>
    <w:p w14:paraId="30FA7DDC" w14:textId="77777777" w:rsidR="00991C25" w:rsidRPr="00991C25" w:rsidRDefault="00991C25" w:rsidP="00991C25"/>
    <w:p w14:paraId="550EF584" w14:textId="77777777" w:rsidR="008D2D79" w:rsidRPr="008D2D79" w:rsidRDefault="008D2D79" w:rsidP="008D2D79"/>
    <w:p w14:paraId="3A3E095C" w14:textId="07F516A7" w:rsidR="00E60614" w:rsidRDefault="00991C25" w:rsidP="00E60614">
      <w:pPr>
        <w:pStyle w:val="ListParagraph"/>
        <w:ind w:left="360"/>
        <w:rPr>
          <w:color w:val="8DB3E2" w:themeColor="text2" w:themeTint="66"/>
        </w:rPr>
      </w:pPr>
      <w:r>
        <w:rPr>
          <w:noProof/>
        </w:rPr>
        <w:lastRenderedPageBreak/>
        <w:drawing>
          <wp:inline distT="0" distB="0" distL="0" distR="0" wp14:anchorId="6072B871" wp14:editId="24D5141A">
            <wp:extent cx="6675120" cy="3548380"/>
            <wp:effectExtent l="0" t="0" r="0" b="0"/>
            <wp:docPr id="9566165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16573" name="Picture 1" descr="A screenshot of a computer&#10;&#10;AI-generated content may be incorrect."/>
                    <pic:cNvPicPr/>
                  </pic:nvPicPr>
                  <pic:blipFill>
                    <a:blip r:embed="rId8"/>
                    <a:stretch>
                      <a:fillRect/>
                    </a:stretch>
                  </pic:blipFill>
                  <pic:spPr>
                    <a:xfrm>
                      <a:off x="0" y="0"/>
                      <a:ext cx="6675120" cy="3548380"/>
                    </a:xfrm>
                    <a:prstGeom prst="rect">
                      <a:avLst/>
                    </a:prstGeom>
                  </pic:spPr>
                </pic:pic>
              </a:graphicData>
            </a:graphic>
          </wp:inline>
        </w:drawing>
      </w:r>
    </w:p>
    <w:p w14:paraId="3FA489FF" w14:textId="77777777" w:rsidR="00AD05AD" w:rsidRDefault="00AD05AD" w:rsidP="00AD05AD">
      <w:pPr>
        <w:pStyle w:val="Heading1"/>
        <w:rPr>
          <w:b/>
        </w:rPr>
      </w:pPr>
      <w:r>
        <w:rPr>
          <w:b/>
        </w:rPr>
        <w:t>Complete the following Checklist:</w:t>
      </w:r>
    </w:p>
    <w:tbl>
      <w:tblPr>
        <w:tblStyle w:val="TableGrid"/>
        <w:tblW w:w="0" w:type="auto"/>
        <w:tblLook w:val="04A0" w:firstRow="1" w:lastRow="0" w:firstColumn="1" w:lastColumn="0" w:noHBand="0" w:noVBand="1"/>
      </w:tblPr>
      <w:tblGrid>
        <w:gridCol w:w="2245"/>
        <w:gridCol w:w="7380"/>
      </w:tblGrid>
      <w:tr w:rsidR="00AD05AD" w14:paraId="78DF5423" w14:textId="77777777" w:rsidTr="00210B15">
        <w:tc>
          <w:tcPr>
            <w:tcW w:w="2245" w:type="dxa"/>
          </w:tcPr>
          <w:p w14:paraId="264EC8D1" w14:textId="77777777" w:rsidR="00AD05AD" w:rsidRDefault="00AD05AD" w:rsidP="00210B15"/>
        </w:tc>
        <w:tc>
          <w:tcPr>
            <w:tcW w:w="7380" w:type="dxa"/>
          </w:tcPr>
          <w:p w14:paraId="377AB0D9" w14:textId="77777777" w:rsidR="00AD05AD" w:rsidRDefault="00AD05AD" w:rsidP="00210B15">
            <w:r>
              <w:t>Answer</w:t>
            </w:r>
          </w:p>
        </w:tc>
      </w:tr>
      <w:tr w:rsidR="00623471" w14:paraId="236DB915" w14:textId="77777777" w:rsidTr="00210B15">
        <w:tc>
          <w:tcPr>
            <w:tcW w:w="2245" w:type="dxa"/>
          </w:tcPr>
          <w:p w14:paraId="776D8D83" w14:textId="62382688" w:rsidR="00623471" w:rsidRDefault="00623471" w:rsidP="00623471">
            <w:r>
              <w:t>Link to shared Wireframe (Figma, Lucid, …)</w:t>
            </w:r>
          </w:p>
        </w:tc>
        <w:tc>
          <w:tcPr>
            <w:tcW w:w="7380" w:type="dxa"/>
          </w:tcPr>
          <w:p w14:paraId="40DAC2BE" w14:textId="50A36CE6" w:rsidR="00623471" w:rsidRDefault="008D2D79" w:rsidP="00623471">
            <w:r w:rsidRPr="008D2D79">
              <w:t>https://www.figma.com/proto/MG2V6dwMd1u6DUK5SlMNdx/Untitled?node-id=0-1&amp;t=VWPq7zgAtw1JDC1G-1</w:t>
            </w:r>
          </w:p>
        </w:tc>
      </w:tr>
      <w:tr w:rsidR="00623471" w14:paraId="7E35EA4C" w14:textId="77777777" w:rsidTr="00210B15">
        <w:tc>
          <w:tcPr>
            <w:tcW w:w="2245" w:type="dxa"/>
          </w:tcPr>
          <w:p w14:paraId="1ED32E63" w14:textId="0E2BD45A" w:rsidR="00623471" w:rsidRDefault="00623471" w:rsidP="00623471">
            <w:r>
              <w:t>Link to project planning (Jira)</w:t>
            </w:r>
          </w:p>
        </w:tc>
        <w:tc>
          <w:tcPr>
            <w:tcW w:w="7380" w:type="dxa"/>
          </w:tcPr>
          <w:p w14:paraId="26A760B6" w14:textId="29C21749" w:rsidR="00623471" w:rsidRDefault="009B7E81" w:rsidP="00623471">
            <w:ins w:id="0" w:author="theirs" w:date="2025-04-03T21:06:00Z" w16du:dateUtc="2025-04-04T01:06:00Z">
              <w:r w:rsidRPr="009B7E81">
                <w:t>https://aomar22.atlassian.net/jira/software/projects/T1WFP/boards/1</w:t>
              </w:r>
            </w:ins>
          </w:p>
        </w:tc>
      </w:tr>
      <w:tr w:rsidR="00083DAE" w14:paraId="490047CF" w14:textId="77777777" w:rsidTr="00BB7611">
        <w:tc>
          <w:tcPr>
            <w:tcW w:w="2245" w:type="dxa"/>
            <w:vAlign w:val="bottom"/>
          </w:tcPr>
          <w:p w14:paraId="3C703BFA" w14:textId="4555663C" w:rsidR="00083DAE" w:rsidRDefault="00083DAE" w:rsidP="00083DAE">
            <w:r>
              <w:rPr>
                <w:rFonts w:ascii="Aptos Narrow" w:hAnsi="Aptos Narrow"/>
                <w:color w:val="000000"/>
              </w:rPr>
              <w:t>store’s name, slogan/description, product/service type, and inventory details</w:t>
            </w:r>
          </w:p>
        </w:tc>
        <w:tc>
          <w:tcPr>
            <w:tcW w:w="7380" w:type="dxa"/>
          </w:tcPr>
          <w:p w14:paraId="702722EF" w14:textId="77777777" w:rsidR="00083DAE" w:rsidRDefault="008D2D79" w:rsidP="00083DAE">
            <w:r>
              <w:t>Poke Mart</w:t>
            </w:r>
          </w:p>
          <w:p w14:paraId="6FF2103B" w14:textId="1778DCDD" w:rsidR="008D2D79" w:rsidRDefault="008D2D79" w:rsidP="00083DAE">
            <w:r w:rsidRPr="008D2D79">
              <w:t>Your #1 Hub For Pokemon Cards</w:t>
            </w:r>
          </w:p>
          <w:p w14:paraId="168FB7B6" w14:textId="22C2D31A" w:rsidR="008D2D79" w:rsidRDefault="008D2D79" w:rsidP="00083DAE">
            <w:r>
              <w:t>Our website allows users to browse, search and purchase pokemon cards.</w:t>
            </w:r>
          </w:p>
          <w:p w14:paraId="38B9BFCF" w14:textId="22B87E1C" w:rsidR="008D2D79" w:rsidRDefault="008D2D79" w:rsidP="00083DAE"/>
        </w:tc>
      </w:tr>
      <w:tr w:rsidR="00083DAE" w14:paraId="5AF87568" w14:textId="77777777" w:rsidTr="00BB7611">
        <w:tc>
          <w:tcPr>
            <w:tcW w:w="2245" w:type="dxa"/>
            <w:vAlign w:val="bottom"/>
          </w:tcPr>
          <w:p w14:paraId="2ACFA159" w14:textId="293FFC7D" w:rsidR="00083DAE" w:rsidRDefault="00083DAE" w:rsidP="00083DAE">
            <w:r>
              <w:rPr>
                <w:rFonts w:ascii="Aptos Narrow" w:hAnsi="Aptos Narrow"/>
                <w:color w:val="000000"/>
              </w:rPr>
              <w:t>API testing, integration, utilization</w:t>
            </w:r>
          </w:p>
        </w:tc>
        <w:tc>
          <w:tcPr>
            <w:tcW w:w="7380" w:type="dxa"/>
          </w:tcPr>
          <w:p w14:paraId="7A6DA24E" w14:textId="2BE5CDCD" w:rsidR="00083DAE" w:rsidRDefault="009B7E81" w:rsidP="00083DAE">
            <w:ins w:id="1" w:author="theirs" w:date="2025-04-03T21:06:00Z" w16du:dateUtc="2025-04-04T01:06:00Z">
              <w:r>
                <w:t>Pokemon api testing done by Daniel and Amany</w:t>
              </w:r>
            </w:ins>
          </w:p>
        </w:tc>
      </w:tr>
      <w:tr w:rsidR="00083DAE" w14:paraId="3D37D102" w14:textId="77777777" w:rsidTr="00BB7611">
        <w:tc>
          <w:tcPr>
            <w:tcW w:w="2245" w:type="dxa"/>
            <w:vAlign w:val="bottom"/>
          </w:tcPr>
          <w:p w14:paraId="08BD065A" w14:textId="451D3E1D" w:rsidR="00083DAE" w:rsidRDefault="00083DAE" w:rsidP="00083DAE">
            <w:r>
              <w:rPr>
                <w:rFonts w:ascii="Aptos Narrow" w:hAnsi="Aptos Narrow"/>
                <w:color w:val="000000"/>
              </w:rPr>
              <w:t>Visualizing data in Card design, Css library</w:t>
            </w:r>
          </w:p>
        </w:tc>
        <w:tc>
          <w:tcPr>
            <w:tcW w:w="7380" w:type="dxa"/>
          </w:tcPr>
          <w:p w14:paraId="56A96FEE" w14:textId="577024AE" w:rsidR="00083DAE" w:rsidRDefault="008D2D79" w:rsidP="00083DAE">
            <w:del w:id="2" w:author="theirs" w:date="2025-04-03T21:06:00Z" w16du:dateUtc="2025-04-04T01:06:00Z">
              <w:r>
                <w:delText>Done</w:delText>
              </w:r>
            </w:del>
            <w:ins w:id="3" w:author="theirs" w:date="2025-04-03T21:06:00Z" w16du:dateUtc="2025-04-04T01:06:00Z">
              <w:r w:rsidR="009B7E81">
                <w:t>Component creation d</w:t>
              </w:r>
              <w:r>
                <w:t>one</w:t>
              </w:r>
            </w:ins>
            <w:r>
              <w:t xml:space="preserve"> with bootstrap css by Daniel </w:t>
            </w:r>
          </w:p>
        </w:tc>
      </w:tr>
      <w:tr w:rsidR="00083DAE" w14:paraId="07199A2F" w14:textId="77777777" w:rsidTr="00BB7611">
        <w:tc>
          <w:tcPr>
            <w:tcW w:w="2245" w:type="dxa"/>
            <w:vAlign w:val="bottom"/>
          </w:tcPr>
          <w:p w14:paraId="078B94ED" w14:textId="0DE4B0E2" w:rsidR="00083DAE" w:rsidRDefault="00083DAE" w:rsidP="00083DAE">
            <w:r>
              <w:rPr>
                <w:rFonts w:ascii="Aptos Narrow" w:hAnsi="Aptos Narrow"/>
                <w:color w:val="000000"/>
              </w:rPr>
              <w:t>Pagination</w:t>
            </w:r>
          </w:p>
        </w:tc>
        <w:tc>
          <w:tcPr>
            <w:tcW w:w="7380" w:type="dxa"/>
          </w:tcPr>
          <w:p w14:paraId="10DCF116" w14:textId="39D5BB0C" w:rsidR="00083DAE" w:rsidRDefault="008D2D79" w:rsidP="00083DAE">
            <w:r>
              <w:t xml:space="preserve">-Done by Daniel </w:t>
            </w:r>
          </w:p>
        </w:tc>
      </w:tr>
      <w:tr w:rsidR="00083DAE" w14:paraId="65D4F3FA" w14:textId="77777777" w:rsidTr="00BB7611">
        <w:tc>
          <w:tcPr>
            <w:tcW w:w="2245" w:type="dxa"/>
            <w:vAlign w:val="bottom"/>
          </w:tcPr>
          <w:p w14:paraId="31E00F0D" w14:textId="2D6988B5" w:rsidR="00083DAE" w:rsidRDefault="00083DAE" w:rsidP="00083DAE">
            <w:r>
              <w:rPr>
                <w:rFonts w:ascii="Aptos Narrow" w:hAnsi="Aptos Narrow"/>
                <w:color w:val="000000"/>
              </w:rPr>
              <w:t>User Management API Setup, MongoDB</w:t>
            </w:r>
          </w:p>
        </w:tc>
        <w:tc>
          <w:tcPr>
            <w:tcW w:w="7380" w:type="dxa"/>
          </w:tcPr>
          <w:p w14:paraId="7BAE3931" w14:textId="7FE20176" w:rsidR="00083DAE" w:rsidRDefault="009B7E81" w:rsidP="00083DAE">
            <w:ins w:id="4" w:author="theirs" w:date="2025-04-03T21:06:00Z" w16du:dateUtc="2025-04-04T01:06:00Z">
              <w:r>
                <w:t>User database backend initialized by Angela</w:t>
              </w:r>
            </w:ins>
          </w:p>
        </w:tc>
      </w:tr>
      <w:tr w:rsidR="005A1F29" w14:paraId="1CF3C539" w14:textId="77777777" w:rsidTr="00005E1F">
        <w:tc>
          <w:tcPr>
            <w:tcW w:w="2245" w:type="dxa"/>
          </w:tcPr>
          <w:p w14:paraId="53A1500E" w14:textId="5B2B5974" w:rsidR="005A1F29" w:rsidRDefault="005A1F29" w:rsidP="005A1F29">
            <w:pPr>
              <w:rPr>
                <w:rFonts w:ascii="Aptos Narrow" w:hAnsi="Aptos Narrow"/>
                <w:color w:val="000000"/>
              </w:rPr>
            </w:pPr>
            <w:r>
              <w:t>Have you designed any ERD for storing User/Favorite data?</w:t>
            </w:r>
          </w:p>
        </w:tc>
        <w:tc>
          <w:tcPr>
            <w:tcW w:w="7380" w:type="dxa"/>
          </w:tcPr>
          <w:p w14:paraId="6E891B93" w14:textId="5F06B085" w:rsidR="005A1F29" w:rsidRDefault="009B7E81" w:rsidP="005A1F29">
            <w:ins w:id="5" w:author="theirs" w:date="2025-04-03T21:06:00Z" w16du:dateUtc="2025-04-04T01:06:00Z">
              <w:r>
                <w:t>Right now, not at the moment</w:t>
              </w:r>
            </w:ins>
          </w:p>
        </w:tc>
      </w:tr>
      <w:tr w:rsidR="005A1F29" w14:paraId="420C276B" w14:textId="77777777" w:rsidTr="00BB7611">
        <w:tc>
          <w:tcPr>
            <w:tcW w:w="2245" w:type="dxa"/>
            <w:vAlign w:val="bottom"/>
          </w:tcPr>
          <w:p w14:paraId="2A080ACA" w14:textId="76A6D32E" w:rsidR="005A1F29" w:rsidRDefault="005A1F29" w:rsidP="005A1F29">
            <w:r>
              <w:rPr>
                <w:rFonts w:ascii="Aptos Narrow" w:hAnsi="Aptos Narrow"/>
                <w:color w:val="000000"/>
              </w:rPr>
              <w:t>Login, Register, JWT, protected route</w:t>
            </w:r>
          </w:p>
        </w:tc>
        <w:tc>
          <w:tcPr>
            <w:tcW w:w="7380" w:type="dxa"/>
          </w:tcPr>
          <w:p w14:paraId="1192A68D" w14:textId="56B7F93A" w:rsidR="005A1F29" w:rsidRDefault="009B7E81" w:rsidP="005A1F29">
            <w:ins w:id="6" w:author="theirs" w:date="2025-04-03T21:06:00Z" w16du:dateUtc="2025-04-04T01:06:00Z">
              <w:r>
                <w:t>Login and register pages are created by Amany, Login, register api backend is done by Angels, connecting them together will be done in phase 3</w:t>
              </w:r>
            </w:ins>
          </w:p>
        </w:tc>
      </w:tr>
      <w:tr w:rsidR="005A1F29" w14:paraId="45E7FFD3" w14:textId="77777777" w:rsidTr="00BB7611">
        <w:tc>
          <w:tcPr>
            <w:tcW w:w="2245" w:type="dxa"/>
            <w:vAlign w:val="bottom"/>
          </w:tcPr>
          <w:p w14:paraId="68D67DDE" w14:textId="79008132" w:rsidR="005A1F29" w:rsidRDefault="005A1F29" w:rsidP="005A1F29">
            <w:r>
              <w:rPr>
                <w:rFonts w:ascii="Aptos Narrow" w:hAnsi="Aptos Narrow"/>
                <w:color w:val="000000"/>
              </w:rPr>
              <w:t>Favorite product/ wishlist</w:t>
            </w:r>
          </w:p>
        </w:tc>
        <w:tc>
          <w:tcPr>
            <w:tcW w:w="7380" w:type="dxa"/>
          </w:tcPr>
          <w:p w14:paraId="07A7A816" w14:textId="6B72CAC3" w:rsidR="005A1F29" w:rsidRDefault="009B7E81" w:rsidP="005A1F29">
            <w:ins w:id="7" w:author="theirs" w:date="2025-04-03T21:06:00Z" w16du:dateUtc="2025-04-04T01:06:00Z">
              <w:r>
                <w:t>Adding/deleting favorites user API is done by Angela, basic favorites page has been laid out but will be fully implemented in phase 3</w:t>
              </w:r>
            </w:ins>
          </w:p>
        </w:tc>
      </w:tr>
      <w:tr w:rsidR="005A1F29" w14:paraId="1BBECC13" w14:textId="77777777" w:rsidTr="00BB7611">
        <w:tc>
          <w:tcPr>
            <w:tcW w:w="2245" w:type="dxa"/>
            <w:vAlign w:val="bottom"/>
          </w:tcPr>
          <w:p w14:paraId="710B2C55" w14:textId="2369542D" w:rsidR="005A1F29" w:rsidRDefault="005A1F29" w:rsidP="005A1F29">
            <w:r>
              <w:rPr>
                <w:rFonts w:ascii="Aptos Narrow" w:hAnsi="Aptos Narrow"/>
                <w:color w:val="000000"/>
              </w:rPr>
              <w:t>State management</w:t>
            </w:r>
          </w:p>
        </w:tc>
        <w:tc>
          <w:tcPr>
            <w:tcW w:w="7380" w:type="dxa"/>
          </w:tcPr>
          <w:p w14:paraId="54B0BFE6" w14:textId="52FCFEBB" w:rsidR="005A1F29" w:rsidRDefault="009B7E81" w:rsidP="005A1F29">
            <w:ins w:id="8" w:author="theirs" w:date="2025-04-03T21:06:00Z" w16du:dateUtc="2025-04-04T01:06:00Z">
              <w:r>
                <w:t>Planned for Phase 3</w:t>
              </w:r>
            </w:ins>
          </w:p>
        </w:tc>
      </w:tr>
      <w:tr w:rsidR="005A1F29" w14:paraId="3AFCF521" w14:textId="77777777" w:rsidTr="00BB7611">
        <w:tc>
          <w:tcPr>
            <w:tcW w:w="2245" w:type="dxa"/>
            <w:vAlign w:val="bottom"/>
          </w:tcPr>
          <w:p w14:paraId="5B47A9A6" w14:textId="1ACF0350" w:rsidR="005A1F29" w:rsidRDefault="005A1F29" w:rsidP="005A1F29">
            <w:r>
              <w:rPr>
                <w:rFonts w:ascii="Aptos Narrow" w:hAnsi="Aptos Narrow"/>
                <w:color w:val="000000"/>
              </w:rPr>
              <w:lastRenderedPageBreak/>
              <w:t>Deployment and Hosting</w:t>
            </w:r>
          </w:p>
        </w:tc>
        <w:tc>
          <w:tcPr>
            <w:tcW w:w="7380" w:type="dxa"/>
          </w:tcPr>
          <w:p w14:paraId="67441C42" w14:textId="765617CC" w:rsidR="005A1F29" w:rsidRDefault="009B7E81" w:rsidP="005A1F29">
            <w:ins w:id="9" w:author="theirs" w:date="2025-04-03T21:06:00Z" w16du:dateUtc="2025-04-04T01:06:00Z">
              <w:r>
                <w:t xml:space="preserve">Deployed at </w:t>
              </w:r>
              <w:r w:rsidRPr="009B7E81">
                <w:t>https://pokemon-trade-six.vercel.app</w:t>
              </w:r>
            </w:ins>
          </w:p>
        </w:tc>
      </w:tr>
      <w:tr w:rsidR="005A1F29" w14:paraId="66983E3C" w14:textId="77777777" w:rsidTr="00BB7611">
        <w:tc>
          <w:tcPr>
            <w:tcW w:w="2245" w:type="dxa"/>
            <w:vAlign w:val="bottom"/>
          </w:tcPr>
          <w:p w14:paraId="090F634E" w14:textId="12BEDA0C" w:rsidR="005A1F29" w:rsidRDefault="005A1F29" w:rsidP="005A1F29">
            <w:r>
              <w:rPr>
                <w:rFonts w:ascii="Aptos Narrow" w:hAnsi="Aptos Narrow"/>
                <w:color w:val="000000"/>
              </w:rPr>
              <w:t>Additional Functionalities</w:t>
            </w:r>
          </w:p>
        </w:tc>
        <w:tc>
          <w:tcPr>
            <w:tcW w:w="7380" w:type="dxa"/>
          </w:tcPr>
          <w:p w14:paraId="2E61521F" w14:textId="044CE591" w:rsidR="005A1F29" w:rsidRDefault="009B7E81" w:rsidP="005A1F29">
            <w:ins w:id="10" w:author="theirs" w:date="2025-04-03T21:06:00Z" w16du:dateUtc="2025-04-04T01:06:00Z">
              <w:r>
                <w:t>N/A</w:t>
              </w:r>
            </w:ins>
          </w:p>
        </w:tc>
      </w:tr>
    </w:tbl>
    <w:p w14:paraId="0591A646" w14:textId="77777777" w:rsidR="00AD05AD" w:rsidRPr="008D1B7A" w:rsidRDefault="00AD05AD" w:rsidP="00E60614">
      <w:pPr>
        <w:pStyle w:val="ListParagraph"/>
        <w:ind w:left="360"/>
        <w:rPr>
          <w:color w:val="8DB3E2" w:themeColor="text2" w:themeTint="66"/>
        </w:rPr>
      </w:pPr>
    </w:p>
    <w:p w14:paraId="78F9EFE7" w14:textId="77777777" w:rsidR="00E60614" w:rsidRPr="00BF7A81" w:rsidRDefault="00E60614" w:rsidP="00E60614">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p>
    <w:p w14:paraId="043C0CF8" w14:textId="77777777" w:rsidR="00E60614" w:rsidRDefault="00352A71" w:rsidP="00E60614">
      <w:pPr>
        <w:pStyle w:val="ListParagraph"/>
        <w:ind w:left="360"/>
        <w:rPr>
          <w:del w:id="11" w:author="theirs" w:date="2025-04-03T21:06:00Z" w16du:dateUtc="2025-04-04T01:06:00Z"/>
          <w:color w:val="8DB3E2" w:themeColor="text2" w:themeTint="66"/>
        </w:rPr>
      </w:pPr>
      <w:del w:id="12" w:author="theirs" w:date="2025-04-03T21:06:00Z" w16du:dateUtc="2025-04-04T01:06:00Z">
        <w:r>
          <w:rPr>
            <w:color w:val="8DB3E2" w:themeColor="text2" w:themeTint="66"/>
          </w:rPr>
          <w:delText>Angela-</w:delText>
        </w:r>
      </w:del>
    </w:p>
    <w:p w14:paraId="277556D3" w14:textId="7336FC72" w:rsidR="00E60614" w:rsidRPr="00956F8E" w:rsidRDefault="00352A71" w:rsidP="00E60614">
      <w:pPr>
        <w:pStyle w:val="ListParagraph"/>
        <w:ind w:left="360"/>
        <w:rPr>
          <w:ins w:id="13" w:author="theirs" w:date="2025-04-03T21:06:00Z" w16du:dateUtc="2025-04-04T01:06:00Z"/>
        </w:rPr>
      </w:pPr>
      <w:ins w:id="14" w:author="theirs" w:date="2025-04-03T21:06:00Z" w16du:dateUtc="2025-04-04T01:06:00Z">
        <w:r w:rsidRPr="00956F8E">
          <w:t>Angela-</w:t>
        </w:r>
        <w:r w:rsidR="00956F8E">
          <w:t xml:space="preserve"> Implemented MongoDB database for users and added an API that interacts with the userbase like adding users and adding/deleting favorites</w:t>
        </w:r>
      </w:ins>
    </w:p>
    <w:p w14:paraId="11C0BD84" w14:textId="7B6351FF" w:rsidR="00352A71" w:rsidRPr="00956F8E" w:rsidRDefault="00352A71" w:rsidP="00E60614">
      <w:pPr>
        <w:pStyle w:val="ListParagraph"/>
        <w:ind w:left="360"/>
        <w:rPr>
          <w:rPrChange w:id="15" w:author="theirs" w:date="2025-04-03T21:06:00Z" w16du:dateUtc="2025-04-04T01:06:00Z">
            <w:rPr>
              <w:color w:val="8DB3E2" w:themeColor="text2" w:themeTint="66"/>
            </w:rPr>
          </w:rPrChange>
        </w:rPr>
      </w:pPr>
      <w:r w:rsidRPr="00956F8E">
        <w:rPr>
          <w:rPrChange w:id="16" w:author="theirs" w:date="2025-04-03T21:06:00Z" w16du:dateUtc="2025-04-04T01:06:00Z">
            <w:rPr>
              <w:color w:val="8DB3E2" w:themeColor="text2" w:themeTint="66"/>
            </w:rPr>
          </w:rPrChange>
        </w:rPr>
        <w:t>Amany</w:t>
      </w:r>
    </w:p>
    <w:p w14:paraId="36D5E069" w14:textId="04E1C1AA" w:rsidR="00352A71" w:rsidRPr="00956F8E" w:rsidRDefault="00352A71" w:rsidP="00E60614">
      <w:pPr>
        <w:pStyle w:val="ListParagraph"/>
        <w:ind w:left="360"/>
        <w:rPr>
          <w:rPrChange w:id="17" w:author="theirs" w:date="2025-04-03T21:06:00Z" w16du:dateUtc="2025-04-04T01:06:00Z">
            <w:rPr>
              <w:color w:val="8DB3E2" w:themeColor="text2" w:themeTint="66"/>
            </w:rPr>
          </w:rPrChange>
        </w:rPr>
      </w:pPr>
      <w:r w:rsidRPr="00956F8E">
        <w:rPr>
          <w:rPrChange w:id="18" w:author="theirs" w:date="2025-04-03T21:06:00Z" w16du:dateUtc="2025-04-04T01:06:00Z">
            <w:rPr>
              <w:color w:val="8DB3E2" w:themeColor="text2" w:themeTint="66"/>
            </w:rPr>
          </w:rPrChange>
        </w:rPr>
        <w:t>Daniel – I was in charge of implementing components for the website such as navbar, cards, searchbar, pagination, and cardlist</w:t>
      </w:r>
    </w:p>
    <w:p w14:paraId="5B909153" w14:textId="77777777" w:rsidR="00E60614" w:rsidRPr="008D1B7A" w:rsidRDefault="00E60614" w:rsidP="00E60614">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54241197" w14:textId="77777777" w:rsidR="00E60614" w:rsidRDefault="00E60614" w:rsidP="00E60614">
      <w:pPr>
        <w:pStyle w:val="ListParagraph"/>
        <w:ind w:left="360"/>
      </w:pPr>
    </w:p>
    <w:p w14:paraId="1E2814CC" w14:textId="18DD54A9" w:rsidR="009B7E81" w:rsidRPr="008D1B7A" w:rsidRDefault="009B7E81" w:rsidP="00E60614">
      <w:pPr>
        <w:pStyle w:val="ListParagraph"/>
        <w:ind w:left="360"/>
        <w:rPr>
          <w:ins w:id="19" w:author="theirs" w:date="2025-04-03T21:06:00Z" w16du:dateUtc="2025-04-04T01:06:00Z"/>
        </w:rPr>
      </w:pPr>
      <w:ins w:id="20" w:author="theirs" w:date="2025-04-03T21:06:00Z" w16du:dateUtc="2025-04-04T01:06:00Z">
        <w:r>
          <w:t>At least for me (Angela), it was hard setting up Mongoose in the Next.js project as it was constantly rendering with the UserSchema per call, and had constant OverwriteModelErrors. In addition, anding custom methods to a schema didn’t work, so at least for the login route, I had to use bcrypt’s compare function directly.</w:t>
        </w:r>
      </w:ins>
    </w:p>
    <w:p w14:paraId="06C3B20A" w14:textId="77777777" w:rsidR="00E60614" w:rsidRDefault="00E60614" w:rsidP="00E60614">
      <w:pPr>
        <w:pStyle w:val="Heading1"/>
        <w:rPr>
          <w:color w:val="548DD4" w:themeColor="text2" w:themeTint="99"/>
        </w:rPr>
      </w:pPr>
      <w:r>
        <w:rPr>
          <w:b/>
        </w:rPr>
        <w:t>Tasks to Be C</w:t>
      </w:r>
      <w:r w:rsidRPr="00BF7A81">
        <w:rPr>
          <w:b/>
        </w:rPr>
        <w:t xml:space="preserve">ompleted in Next </w:t>
      </w:r>
      <w:r>
        <w:rPr>
          <w:b/>
        </w:rPr>
        <w:t>phases</w:t>
      </w:r>
      <w:r>
        <w:t xml:space="preserve"> </w:t>
      </w:r>
      <w:r w:rsidRPr="00BF7A81">
        <w:rPr>
          <w:color w:val="548DD4" w:themeColor="text2" w:themeTint="99"/>
        </w:rPr>
        <w:t>(Outline the tasks to be completed in the following week</w:t>
      </w:r>
      <w:r>
        <w:rPr>
          <w:color w:val="548DD4" w:themeColor="text2" w:themeTint="99"/>
        </w:rPr>
        <w:t xml:space="preserve"> and how do you divide the work</w:t>
      </w:r>
      <w:r w:rsidRPr="00BF7A81">
        <w:rPr>
          <w:color w:val="548DD4" w:themeColor="text2" w:themeTint="99"/>
        </w:rPr>
        <w:t>)</w:t>
      </w:r>
    </w:p>
    <w:p w14:paraId="0B4EF6B6" w14:textId="77777777" w:rsidR="009B7E81" w:rsidRPr="009B7E81" w:rsidRDefault="009B7E81" w:rsidP="009B7E81">
      <w:pPr>
        <w:rPr>
          <w:ins w:id="21" w:author="theirs" w:date="2025-04-03T21:06:00Z" w16du:dateUtc="2025-04-04T01:06:00Z"/>
        </w:rPr>
      </w:pPr>
    </w:p>
    <w:p w14:paraId="35136B11" w14:textId="7D26BDB1" w:rsidR="00D20641" w:rsidRPr="00D20641" w:rsidRDefault="00D20641" w:rsidP="00D20641">
      <w:r>
        <w:t xml:space="preserve">In phase 3 of our project we will </w:t>
      </w:r>
      <w:del w:id="22" w:author="theirs" w:date="2025-04-03T21:06:00Z" w16du:dateUtc="2025-04-04T01:06:00Z">
        <w:r>
          <w:delText>create a code base with</w:delText>
        </w:r>
      </w:del>
      <w:ins w:id="23" w:author="theirs" w:date="2025-04-03T21:06:00Z" w16du:dateUtc="2025-04-04T01:06:00Z">
        <w:r w:rsidR="009B7E81">
          <w:t>add</w:t>
        </w:r>
      </w:ins>
      <w:r>
        <w:t xml:space="preserve"> user account integration, authentication, and user favourites list</w:t>
      </w:r>
      <w:del w:id="24" w:author="theirs" w:date="2025-04-03T21:06:00Z" w16du:dateUtc="2025-04-04T01:06:00Z">
        <w:r>
          <w:delText>.</w:delText>
        </w:r>
      </w:del>
      <w:ins w:id="25" w:author="theirs" w:date="2025-04-03T21:06:00Z" w16du:dateUtc="2025-04-04T01:06:00Z">
        <w:r w:rsidR="009B7E81">
          <w:t xml:space="preserve"> to our website</w:t>
        </w:r>
        <w:r>
          <w:t>.</w:t>
        </w:r>
        <w:r w:rsidR="009B7E81">
          <w:t xml:space="preserve"> While we have the MongoDB database and user API set-up, it is not yet completely integrated with our front-end. We will also flesh out other pages like the Favorites page and the card page that will show information based on the set card ID, and implement further testing with our chosen API and more. </w:t>
        </w:r>
      </w:ins>
    </w:p>
    <w:p w14:paraId="1C91D77E" w14:textId="77777777" w:rsidR="00E60614" w:rsidRDefault="00E60614" w:rsidP="00E60614">
      <w:pPr>
        <w:rPr>
          <w:b/>
        </w:rPr>
      </w:pPr>
    </w:p>
    <w:p w14:paraId="2204B68C" w14:textId="77777777" w:rsidR="00E60614" w:rsidRPr="00E20632" w:rsidRDefault="00E60614" w:rsidP="00E60614">
      <w:pPr>
        <w:pStyle w:val="Heading1"/>
        <w:rPr>
          <w:b/>
          <w:bCs w:val="0"/>
        </w:rPr>
      </w:pPr>
      <w:r>
        <w:rPr>
          <w:b/>
          <w:bCs w:val="0"/>
        </w:rPr>
        <w:t>How do you evaluate your progress</w:t>
      </w:r>
      <w:r w:rsidRPr="00E20632">
        <w:rPr>
          <w:b/>
          <w:bCs w:val="0"/>
        </w:rPr>
        <w:t xml:space="preserve"> </w:t>
      </w:r>
      <w:r w:rsidRPr="00E20632">
        <w:rPr>
          <w:color w:val="548DD4" w:themeColor="text2" w:themeTint="99"/>
        </w:rPr>
        <w:t>(</w:t>
      </w:r>
      <w:r>
        <w:rPr>
          <w:color w:val="548DD4" w:themeColor="text2" w:themeTint="99"/>
        </w:rPr>
        <w:t>Evaluate your team progress in this phase and mark your team out of 10</w:t>
      </w:r>
      <w:r w:rsidRPr="00BF7A81">
        <w:rPr>
          <w:color w:val="548DD4" w:themeColor="text2" w:themeTint="99"/>
        </w:rPr>
        <w:t>)</w:t>
      </w:r>
    </w:p>
    <w:p w14:paraId="29DBCE0F" w14:textId="77777777" w:rsidR="00E60614" w:rsidRDefault="00E60614" w:rsidP="00E60614">
      <w:pPr>
        <w:pStyle w:val="ListParagraph"/>
        <w:ind w:left="360"/>
      </w:pPr>
    </w:p>
    <w:p w14:paraId="707CEDF0" w14:textId="77777777" w:rsidR="00E60614" w:rsidRDefault="00E60614" w:rsidP="00E60614">
      <w:pPr>
        <w:pStyle w:val="ListParagraph"/>
        <w:ind w:left="360"/>
      </w:pPr>
    </w:p>
    <w:p w14:paraId="03C0FDE3" w14:textId="77777777" w:rsidR="00E60614" w:rsidRDefault="00E60614" w:rsidP="00E60614">
      <w:pPr>
        <w:pStyle w:val="ListParagraph"/>
        <w:ind w:left="360"/>
      </w:pPr>
    </w:p>
    <w:p w14:paraId="1DD89DF2" w14:textId="77777777" w:rsidR="00E60614" w:rsidRPr="00B57153" w:rsidRDefault="00E60614" w:rsidP="00E60614">
      <w:pPr>
        <w:pStyle w:val="NormalWeb"/>
        <w:tabs>
          <w:tab w:val="left" w:pos="2865"/>
        </w:tabs>
        <w:spacing w:after="240"/>
        <w:rPr>
          <w:rFonts w:ascii="Arial Black" w:hAnsi="Arial Black" w:cstheme="majorBidi"/>
          <w:b/>
          <w:bCs/>
          <w:color w:val="000000"/>
        </w:rPr>
      </w:pPr>
    </w:p>
    <w:p w14:paraId="1A301466" w14:textId="77777777" w:rsidR="00E60614" w:rsidRPr="00E20632" w:rsidRDefault="00E60614" w:rsidP="00E60614"/>
    <w:p w14:paraId="49E9BF91" w14:textId="77777777" w:rsidR="00E60614" w:rsidRPr="00B57153" w:rsidRDefault="00E60614" w:rsidP="00E60614">
      <w:pPr>
        <w:pStyle w:val="NormalWeb"/>
        <w:tabs>
          <w:tab w:val="left" w:pos="2865"/>
        </w:tabs>
        <w:spacing w:after="240"/>
        <w:rPr>
          <w:rFonts w:ascii="Arial Black" w:hAnsi="Arial Black" w:cstheme="majorBidi"/>
          <w:b/>
          <w:bCs/>
          <w:color w:val="000000"/>
        </w:rPr>
      </w:pPr>
    </w:p>
    <w:p w14:paraId="0D4C452A" w14:textId="77777777" w:rsidR="000D6B02" w:rsidRPr="00E20632" w:rsidRDefault="000D6B02" w:rsidP="00E20632"/>
    <w:sectPr w:rsidR="000D6B02" w:rsidRPr="00E20632" w:rsidSect="00574254">
      <w:headerReference w:type="default" r:id="rId9"/>
      <w:footerReference w:type="default" r:id="rId1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9B604" w14:textId="77777777" w:rsidR="00A768C3" w:rsidRDefault="00A768C3" w:rsidP="00A21442">
      <w:pPr>
        <w:spacing w:after="0" w:line="240" w:lineRule="auto"/>
      </w:pPr>
      <w:r>
        <w:separator/>
      </w:r>
    </w:p>
  </w:endnote>
  <w:endnote w:type="continuationSeparator" w:id="0">
    <w:p w14:paraId="4AE55959" w14:textId="77777777" w:rsidR="00A768C3" w:rsidRDefault="00A768C3" w:rsidP="00A21442">
      <w:pPr>
        <w:spacing w:after="0" w:line="240" w:lineRule="auto"/>
      </w:pPr>
      <w:r>
        <w:continuationSeparator/>
      </w:r>
    </w:p>
  </w:endnote>
  <w:endnote w:type="continuationNotice" w:id="1">
    <w:p w14:paraId="5182F6D3" w14:textId="77777777" w:rsidR="003D22FF" w:rsidRDefault="003D22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C9185" w14:textId="77777777" w:rsidR="003D22FF" w:rsidRDefault="003D2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98684" w14:textId="77777777" w:rsidR="00A768C3" w:rsidRDefault="00A768C3" w:rsidP="00A21442">
      <w:pPr>
        <w:spacing w:after="0" w:line="240" w:lineRule="auto"/>
      </w:pPr>
      <w:r>
        <w:separator/>
      </w:r>
    </w:p>
  </w:footnote>
  <w:footnote w:type="continuationSeparator" w:id="0">
    <w:p w14:paraId="3074CE38" w14:textId="77777777" w:rsidR="00A768C3" w:rsidRDefault="00A768C3" w:rsidP="00A21442">
      <w:pPr>
        <w:spacing w:after="0" w:line="240" w:lineRule="auto"/>
      </w:pPr>
      <w:r>
        <w:continuationSeparator/>
      </w:r>
    </w:p>
  </w:footnote>
  <w:footnote w:type="continuationNotice" w:id="1">
    <w:p w14:paraId="37C3290F" w14:textId="77777777" w:rsidR="003D22FF" w:rsidRDefault="003D22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70209" w14:textId="6DE59198" w:rsidR="00F9204C" w:rsidRDefault="00AD05AD" w:rsidP="000D1E74">
    <w:pPr>
      <w:pStyle w:val="Header"/>
      <w:pBdr>
        <w:bottom w:val="single" w:sz="6" w:space="1" w:color="auto"/>
      </w:pBdr>
    </w:pPr>
    <w:r>
      <w:t>WEB422</w:t>
    </w:r>
    <w:r w:rsidR="009C492A">
      <w:t>:</w:t>
    </w:r>
    <w:r w:rsidR="00F9204C">
      <w:t xml:space="preserve"> </w:t>
    </w:r>
    <w:r w:rsidR="00216192" w:rsidRPr="00216192">
      <w:t>Web Programming for Apps and Services</w:t>
    </w:r>
    <w:r w:rsidR="00F9204C">
      <w:tab/>
    </w:r>
    <w:r w:rsidR="00F9204C">
      <w:tab/>
    </w:r>
    <w:r w:rsidR="0040748F">
      <w:t xml:space="preserve">       </w:t>
    </w:r>
    <w:r w:rsidR="00F9204C">
      <w:t>Professor: Shahdad</w:t>
    </w:r>
  </w:p>
  <w:p w14:paraId="3615B3B7"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24363">
    <w:abstractNumId w:val="8"/>
  </w:num>
  <w:num w:numId="2" w16cid:durableId="1856533648">
    <w:abstractNumId w:val="14"/>
  </w:num>
  <w:num w:numId="3" w16cid:durableId="1377895609">
    <w:abstractNumId w:val="9"/>
  </w:num>
  <w:num w:numId="4" w16cid:durableId="1624388967">
    <w:abstractNumId w:val="15"/>
  </w:num>
  <w:num w:numId="5" w16cid:durableId="953750864">
    <w:abstractNumId w:val="10"/>
  </w:num>
  <w:num w:numId="6" w16cid:durableId="976490389">
    <w:abstractNumId w:val="3"/>
  </w:num>
  <w:num w:numId="7" w16cid:durableId="712467263">
    <w:abstractNumId w:val="4"/>
  </w:num>
  <w:num w:numId="8" w16cid:durableId="708728730">
    <w:abstractNumId w:val="18"/>
  </w:num>
  <w:num w:numId="9" w16cid:durableId="1453013133">
    <w:abstractNumId w:val="2"/>
  </w:num>
  <w:num w:numId="10" w16cid:durableId="502628057">
    <w:abstractNumId w:val="1"/>
  </w:num>
  <w:num w:numId="11" w16cid:durableId="1744907028">
    <w:abstractNumId w:val="7"/>
  </w:num>
  <w:num w:numId="12" w16cid:durableId="1338311060">
    <w:abstractNumId w:val="19"/>
  </w:num>
  <w:num w:numId="13" w16cid:durableId="185410915">
    <w:abstractNumId w:val="13"/>
  </w:num>
  <w:num w:numId="14" w16cid:durableId="1055352185">
    <w:abstractNumId w:val="11"/>
  </w:num>
  <w:num w:numId="15" w16cid:durableId="1971937208">
    <w:abstractNumId w:val="5"/>
  </w:num>
  <w:num w:numId="16" w16cid:durableId="2175327">
    <w:abstractNumId w:val="16"/>
  </w:num>
  <w:num w:numId="17" w16cid:durableId="1123038997">
    <w:abstractNumId w:val="0"/>
  </w:num>
  <w:num w:numId="18" w16cid:durableId="989990001">
    <w:abstractNumId w:val="12"/>
  </w:num>
  <w:num w:numId="19" w16cid:durableId="1378821521">
    <w:abstractNumId w:val="6"/>
  </w:num>
  <w:num w:numId="20" w16cid:durableId="1304122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52DC8"/>
    <w:rsid w:val="00073B3C"/>
    <w:rsid w:val="00083DAE"/>
    <w:rsid w:val="00084C4C"/>
    <w:rsid w:val="00094FDE"/>
    <w:rsid w:val="000A6243"/>
    <w:rsid w:val="000D1E74"/>
    <w:rsid w:val="000D6B02"/>
    <w:rsid w:val="000E3D68"/>
    <w:rsid w:val="00106A1C"/>
    <w:rsid w:val="001128A0"/>
    <w:rsid w:val="0012653E"/>
    <w:rsid w:val="00142242"/>
    <w:rsid w:val="00143064"/>
    <w:rsid w:val="001615B2"/>
    <w:rsid w:val="00185AF6"/>
    <w:rsid w:val="0018693D"/>
    <w:rsid w:val="00190CF4"/>
    <w:rsid w:val="001A3D41"/>
    <w:rsid w:val="001B22A0"/>
    <w:rsid w:val="001F753C"/>
    <w:rsid w:val="00216192"/>
    <w:rsid w:val="00244C04"/>
    <w:rsid w:val="00254360"/>
    <w:rsid w:val="002642A1"/>
    <w:rsid w:val="00264E9F"/>
    <w:rsid w:val="00273637"/>
    <w:rsid w:val="00297924"/>
    <w:rsid w:val="002C67E9"/>
    <w:rsid w:val="00352A71"/>
    <w:rsid w:val="003B7FCA"/>
    <w:rsid w:val="003D22FF"/>
    <w:rsid w:val="003E4EC2"/>
    <w:rsid w:val="0040748F"/>
    <w:rsid w:val="00420BE2"/>
    <w:rsid w:val="004256DC"/>
    <w:rsid w:val="00431A3C"/>
    <w:rsid w:val="004707EF"/>
    <w:rsid w:val="00472D66"/>
    <w:rsid w:val="00485B3B"/>
    <w:rsid w:val="004876C1"/>
    <w:rsid w:val="00493452"/>
    <w:rsid w:val="004D6C10"/>
    <w:rsid w:val="004F47A9"/>
    <w:rsid w:val="00521B67"/>
    <w:rsid w:val="00547913"/>
    <w:rsid w:val="00554E01"/>
    <w:rsid w:val="005610EA"/>
    <w:rsid w:val="0057390A"/>
    <w:rsid w:val="00573BF6"/>
    <w:rsid w:val="00574254"/>
    <w:rsid w:val="0058566B"/>
    <w:rsid w:val="00597F44"/>
    <w:rsid w:val="005A1F29"/>
    <w:rsid w:val="005C1BFA"/>
    <w:rsid w:val="005D26B7"/>
    <w:rsid w:val="005D6327"/>
    <w:rsid w:val="005E060F"/>
    <w:rsid w:val="005F2A8A"/>
    <w:rsid w:val="006146DA"/>
    <w:rsid w:val="00623471"/>
    <w:rsid w:val="00624D10"/>
    <w:rsid w:val="0063390B"/>
    <w:rsid w:val="00667B3B"/>
    <w:rsid w:val="006961F6"/>
    <w:rsid w:val="006A2769"/>
    <w:rsid w:val="006D5EE0"/>
    <w:rsid w:val="00780158"/>
    <w:rsid w:val="007B37FD"/>
    <w:rsid w:val="007F0EAB"/>
    <w:rsid w:val="008054F1"/>
    <w:rsid w:val="00820779"/>
    <w:rsid w:val="00837EB4"/>
    <w:rsid w:val="00850B09"/>
    <w:rsid w:val="00862755"/>
    <w:rsid w:val="00894C7C"/>
    <w:rsid w:val="008D2D79"/>
    <w:rsid w:val="008D3CA6"/>
    <w:rsid w:val="008D7B4A"/>
    <w:rsid w:val="008E2E68"/>
    <w:rsid w:val="0093069D"/>
    <w:rsid w:val="00956F8E"/>
    <w:rsid w:val="00964E5A"/>
    <w:rsid w:val="0097192E"/>
    <w:rsid w:val="00977A85"/>
    <w:rsid w:val="00991C25"/>
    <w:rsid w:val="009B7E81"/>
    <w:rsid w:val="009C492A"/>
    <w:rsid w:val="009D4991"/>
    <w:rsid w:val="00A07875"/>
    <w:rsid w:val="00A07980"/>
    <w:rsid w:val="00A21442"/>
    <w:rsid w:val="00A22C9D"/>
    <w:rsid w:val="00A34203"/>
    <w:rsid w:val="00A40DA9"/>
    <w:rsid w:val="00A768C3"/>
    <w:rsid w:val="00A775F0"/>
    <w:rsid w:val="00A95FAB"/>
    <w:rsid w:val="00A97BD5"/>
    <w:rsid w:val="00AA4C57"/>
    <w:rsid w:val="00AB350A"/>
    <w:rsid w:val="00AD05AD"/>
    <w:rsid w:val="00AD2DEC"/>
    <w:rsid w:val="00AF549C"/>
    <w:rsid w:val="00B14011"/>
    <w:rsid w:val="00B40C62"/>
    <w:rsid w:val="00B51B9F"/>
    <w:rsid w:val="00B57885"/>
    <w:rsid w:val="00B624CD"/>
    <w:rsid w:val="00B83C6F"/>
    <w:rsid w:val="00B871BE"/>
    <w:rsid w:val="00B90586"/>
    <w:rsid w:val="00BD72E6"/>
    <w:rsid w:val="00BE3F77"/>
    <w:rsid w:val="00C02CB9"/>
    <w:rsid w:val="00C06B78"/>
    <w:rsid w:val="00C0773C"/>
    <w:rsid w:val="00C64429"/>
    <w:rsid w:val="00C901B0"/>
    <w:rsid w:val="00C92AFE"/>
    <w:rsid w:val="00CD7EED"/>
    <w:rsid w:val="00CE6958"/>
    <w:rsid w:val="00CF1DC4"/>
    <w:rsid w:val="00CF4FAF"/>
    <w:rsid w:val="00D036B5"/>
    <w:rsid w:val="00D20641"/>
    <w:rsid w:val="00D236A1"/>
    <w:rsid w:val="00D62741"/>
    <w:rsid w:val="00D67EA0"/>
    <w:rsid w:val="00D96FAC"/>
    <w:rsid w:val="00DA5B67"/>
    <w:rsid w:val="00DB3585"/>
    <w:rsid w:val="00DD3EF7"/>
    <w:rsid w:val="00DE648E"/>
    <w:rsid w:val="00E01B75"/>
    <w:rsid w:val="00E10D13"/>
    <w:rsid w:val="00E20632"/>
    <w:rsid w:val="00E20CFE"/>
    <w:rsid w:val="00E215B2"/>
    <w:rsid w:val="00E60614"/>
    <w:rsid w:val="00E67180"/>
    <w:rsid w:val="00E86469"/>
    <w:rsid w:val="00E93592"/>
    <w:rsid w:val="00EA34F8"/>
    <w:rsid w:val="00ED607A"/>
    <w:rsid w:val="00F027BA"/>
    <w:rsid w:val="00F15BBE"/>
    <w:rsid w:val="00F2175C"/>
    <w:rsid w:val="00F25206"/>
    <w:rsid w:val="00F306B8"/>
    <w:rsid w:val="00F30A60"/>
    <w:rsid w:val="00F335F7"/>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99DB"/>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Amany Omar</cp:lastModifiedBy>
  <cp:revision>2</cp:revision>
  <cp:lastPrinted>2020-08-05T14:18:00Z</cp:lastPrinted>
  <dcterms:created xsi:type="dcterms:W3CDTF">2025-04-04T01:08:00Z</dcterms:created>
  <dcterms:modified xsi:type="dcterms:W3CDTF">2025-04-04T01:08:00Z</dcterms:modified>
</cp:coreProperties>
</file>